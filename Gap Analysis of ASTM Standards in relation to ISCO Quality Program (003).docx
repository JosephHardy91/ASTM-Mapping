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DD08D" w14:textId="77777777" w:rsidR="00F2037D" w:rsidRPr="009958EB" w:rsidRDefault="00BB4172" w:rsidP="00BB4172">
      <w:pPr>
        <w:jc w:val="center"/>
        <w:rPr>
          <w:sz w:val="24"/>
        </w:rPr>
      </w:pPr>
      <w:r w:rsidRPr="009958EB">
        <w:rPr>
          <w:sz w:val="24"/>
        </w:rPr>
        <w:t>Gap Analysis of ASTM Standards in relation to ISCO Quality Program</w:t>
      </w:r>
    </w:p>
    <w:p w14:paraId="6D9668E4" w14:textId="77777777" w:rsidR="009958EB" w:rsidRPr="009958EB" w:rsidRDefault="009958EB" w:rsidP="009958EB">
      <w:pPr>
        <w:pStyle w:val="ListParagraph"/>
        <w:numPr>
          <w:ilvl w:val="0"/>
          <w:numId w:val="1"/>
        </w:numPr>
        <w:rPr>
          <w:b/>
        </w:rPr>
      </w:pPr>
      <w:r w:rsidRPr="009958EB">
        <w:rPr>
          <w:b/>
        </w:rPr>
        <w:t>Assignee:</w:t>
      </w:r>
    </w:p>
    <w:p w14:paraId="3E42F175" w14:textId="77777777" w:rsidR="009958EB" w:rsidRDefault="009958EB" w:rsidP="009958EB">
      <w:pPr>
        <w:pStyle w:val="ListParagraph"/>
      </w:pPr>
      <w:r>
        <w:t>Joseph Hardy</w:t>
      </w:r>
    </w:p>
    <w:p w14:paraId="2935EE72" w14:textId="77777777" w:rsidR="009958EB" w:rsidRPr="009958EB" w:rsidRDefault="009958EB" w:rsidP="009958EB">
      <w:pPr>
        <w:pStyle w:val="ListParagraph"/>
        <w:numPr>
          <w:ilvl w:val="0"/>
          <w:numId w:val="1"/>
        </w:numPr>
        <w:rPr>
          <w:b/>
        </w:rPr>
      </w:pPr>
      <w:r w:rsidRPr="009958EB">
        <w:rPr>
          <w:b/>
        </w:rPr>
        <w:t>Estimated Completion Date:</w:t>
      </w:r>
    </w:p>
    <w:p w14:paraId="15095632" w14:textId="77777777" w:rsidR="009958EB" w:rsidRDefault="009958EB" w:rsidP="009958EB">
      <w:pPr>
        <w:pStyle w:val="ListParagraph"/>
      </w:pPr>
      <w:r>
        <w:t>July 1, 2016</w:t>
      </w:r>
    </w:p>
    <w:p w14:paraId="223C7A48" w14:textId="77777777" w:rsidR="00BB4172" w:rsidRDefault="00BB4172" w:rsidP="00BB41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Purpose:</w:t>
      </w:r>
    </w:p>
    <w:p w14:paraId="052BE5E4" w14:textId="77777777" w:rsidR="00F17C58" w:rsidRDefault="00BB4172" w:rsidP="00BB4172">
      <w:pPr>
        <w:pStyle w:val="ListParagraph"/>
        <w:rPr>
          <w:ins w:id="0" w:author="Matt Brandes" w:date="2016-05-31T11:39:00Z"/>
        </w:rPr>
      </w:pPr>
      <w:r>
        <w:t xml:space="preserve">The purpose of this </w:t>
      </w:r>
      <w:del w:id="1" w:author="Matt Brandes" w:date="2016-05-31T11:38:00Z">
        <w:r w:rsidDel="00F17C58">
          <w:delText>gap analysis</w:delText>
        </w:r>
      </w:del>
      <w:ins w:id="2" w:author="Matt Brandes" w:date="2016-05-31T11:38:00Z">
        <w:r w:rsidR="00F17C58">
          <w:t>task</w:t>
        </w:r>
      </w:ins>
      <w:r>
        <w:t xml:space="preserve"> is to </w:t>
      </w:r>
    </w:p>
    <w:p w14:paraId="001F051E" w14:textId="77777777" w:rsidR="00F17C58" w:rsidRDefault="00BB4172">
      <w:pPr>
        <w:pStyle w:val="ListParagraph"/>
        <w:numPr>
          <w:ilvl w:val="0"/>
          <w:numId w:val="3"/>
        </w:numPr>
        <w:rPr>
          <w:ins w:id="3" w:author="Matt Brandes" w:date="2016-05-31T11:39:00Z"/>
        </w:rPr>
        <w:pPrChange w:id="4" w:author="Matt Brandes" w:date="2016-05-31T11:39:00Z">
          <w:pPr>
            <w:pStyle w:val="ListParagraph"/>
          </w:pPr>
        </w:pPrChange>
      </w:pPr>
      <w:del w:id="5" w:author="Matt Brandes" w:date="2016-05-31T11:42:00Z">
        <w:r w:rsidDel="00F17C58">
          <w:delText>i</w:delText>
        </w:r>
      </w:del>
      <w:ins w:id="6" w:author="Matt Brandes" w:date="2016-05-31T11:42:00Z">
        <w:r w:rsidR="00F17C58">
          <w:t>I</w:t>
        </w:r>
      </w:ins>
      <w:r>
        <w:t xml:space="preserve">dentify </w:t>
      </w:r>
      <w:del w:id="7" w:author="Matt Brandes" w:date="2016-05-31T11:39:00Z">
        <w:r w:rsidDel="00F17C58">
          <w:delText>overall fitness of our Quality Program in relation to ASTM Standards</w:delText>
        </w:r>
      </w:del>
      <w:ins w:id="8" w:author="Matt Brandes" w:date="2016-05-31T11:39:00Z">
        <w:r w:rsidR="00F17C58">
          <w:t xml:space="preserve">ASTM standards that ISCO currently </w:t>
        </w:r>
      </w:ins>
      <w:ins w:id="9" w:author="Matt Brandes" w:date="2016-05-31T11:44:00Z">
        <w:r w:rsidR="00F17C58">
          <w:t>refers to</w:t>
        </w:r>
      </w:ins>
      <w:ins w:id="10" w:author="Matt Brandes" w:date="2016-05-31T11:41:00Z">
        <w:r w:rsidR="00F17C58">
          <w:t xml:space="preserve"> within current SOPs</w:t>
        </w:r>
      </w:ins>
      <w:ins w:id="11" w:author="Matt Brandes" w:date="2016-05-31T11:42:00Z">
        <w:r w:rsidR="00F17C58">
          <w:t xml:space="preserve">, </w:t>
        </w:r>
      </w:ins>
      <w:ins w:id="12" w:author="Matt Brandes" w:date="2016-05-31T11:51:00Z">
        <w:r w:rsidR="00F93C0E">
          <w:t xml:space="preserve">Operations policies or procedures, </w:t>
        </w:r>
      </w:ins>
      <w:ins w:id="13" w:author="Matt Brandes" w:date="2016-05-31T11:42:00Z">
        <w:r w:rsidR="00F17C58">
          <w:t>job aids,</w:t>
        </w:r>
      </w:ins>
      <w:ins w:id="14" w:author="Matt Brandes" w:date="2016-05-31T11:41:00Z">
        <w:r w:rsidR="00F17C58">
          <w:t xml:space="preserve"> and/or training documents</w:t>
        </w:r>
      </w:ins>
    </w:p>
    <w:p w14:paraId="41140699" w14:textId="77777777" w:rsidR="00BB4172" w:rsidRDefault="00BB4172">
      <w:pPr>
        <w:pStyle w:val="ListParagraph"/>
        <w:numPr>
          <w:ilvl w:val="0"/>
          <w:numId w:val="3"/>
        </w:numPr>
        <w:rPr>
          <w:ins w:id="15" w:author="Matt Brandes" w:date="2016-05-31T11:40:00Z"/>
        </w:rPr>
        <w:pPrChange w:id="16" w:author="Matt Brandes" w:date="2016-05-31T11:39:00Z">
          <w:pPr>
            <w:pStyle w:val="ListParagraph"/>
          </w:pPr>
        </w:pPrChange>
      </w:pPr>
      <w:del w:id="17" w:author="Matt Brandes" w:date="2016-05-31T11:42:00Z">
        <w:r w:rsidDel="00F17C58">
          <w:delText>.</w:delText>
        </w:r>
      </w:del>
      <w:ins w:id="18" w:author="Matt Brandes" w:date="2016-05-31T11:42:00Z">
        <w:r w:rsidR="00F17C58">
          <w:t>I</w:t>
        </w:r>
      </w:ins>
      <w:ins w:id="19" w:author="Matt Brandes" w:date="2016-05-31T11:39:00Z">
        <w:r w:rsidR="00F17C58">
          <w:t xml:space="preserve">dentify ASTM standards that ISCO </w:t>
        </w:r>
        <w:r w:rsidR="00F17C58" w:rsidRPr="00F17C58">
          <w:rPr>
            <w:b/>
            <w:u w:val="single"/>
            <w:rPrChange w:id="20" w:author="Matt Brandes" w:date="2016-05-31T11:39:00Z">
              <w:rPr/>
            </w:rPrChange>
          </w:rPr>
          <w:t>should</w:t>
        </w:r>
        <w:r w:rsidR="00F17C58">
          <w:t xml:space="preserve"> </w:t>
        </w:r>
      </w:ins>
      <w:ins w:id="21" w:author="Matt Brandes" w:date="2016-05-31T11:44:00Z">
        <w:r w:rsidR="00F17C58">
          <w:t>reference</w:t>
        </w:r>
      </w:ins>
      <w:ins w:id="22" w:author="Matt Brandes" w:date="2016-05-31T11:39:00Z">
        <w:r w:rsidR="00F17C58">
          <w:t xml:space="preserve"> </w:t>
        </w:r>
      </w:ins>
      <w:ins w:id="23" w:author="Matt Brandes" w:date="2016-05-31T11:44:00Z">
        <w:r w:rsidR="00F17C58">
          <w:t xml:space="preserve">or use </w:t>
        </w:r>
      </w:ins>
      <w:ins w:id="24" w:author="Matt Brandes" w:date="2016-05-31T11:40:00Z">
        <w:r w:rsidR="00F17C58">
          <w:t>(i.e. gap analysis)</w:t>
        </w:r>
      </w:ins>
      <w:ins w:id="25" w:author="Matt Brandes" w:date="2016-05-31T11:41:00Z">
        <w:r w:rsidR="00F17C58">
          <w:t xml:space="preserve"> but are not documented with SOPs</w:t>
        </w:r>
      </w:ins>
      <w:ins w:id="26" w:author="Matt Brandes" w:date="2016-05-31T11:42:00Z">
        <w:r w:rsidR="00F17C58">
          <w:t xml:space="preserve">, </w:t>
        </w:r>
      </w:ins>
      <w:ins w:id="27" w:author="Matt Brandes" w:date="2016-05-31T11:51:00Z">
        <w:r w:rsidR="00F93C0E">
          <w:t xml:space="preserve">Operations policies or procedures, </w:t>
        </w:r>
      </w:ins>
      <w:ins w:id="28" w:author="Matt Brandes" w:date="2016-05-31T11:42:00Z">
        <w:r w:rsidR="00F17C58">
          <w:t>job aids,</w:t>
        </w:r>
      </w:ins>
      <w:ins w:id="29" w:author="Matt Brandes" w:date="2016-05-31T11:41:00Z">
        <w:r w:rsidR="00F17C58">
          <w:t xml:space="preserve"> and/or training documents</w:t>
        </w:r>
      </w:ins>
    </w:p>
    <w:p w14:paraId="384DE5FD" w14:textId="77777777" w:rsidR="00F17C58" w:rsidRDefault="00F17C58">
      <w:pPr>
        <w:pStyle w:val="ListParagraph"/>
        <w:numPr>
          <w:ilvl w:val="0"/>
          <w:numId w:val="3"/>
        </w:numPr>
        <w:pPrChange w:id="30" w:author="Matt Brandes" w:date="2016-05-31T11:43:00Z">
          <w:pPr>
            <w:pStyle w:val="ListParagraph"/>
          </w:pPr>
        </w:pPrChange>
      </w:pPr>
      <w:ins w:id="31" w:author="Matt Brandes" w:date="2016-05-31T11:43:00Z">
        <w:r>
          <w:t>C</w:t>
        </w:r>
      </w:ins>
      <w:ins w:id="32" w:author="Matt Brandes" w:date="2016-05-31T11:40:00Z">
        <w:r>
          <w:t>ommunicate items 1 &amp; 2 to upper management or other ISCO stakeholders</w:t>
        </w:r>
      </w:ins>
    </w:p>
    <w:p w14:paraId="1F7CEAF0" w14:textId="77777777" w:rsidR="00DA1EAF" w:rsidRPr="00DA1EAF" w:rsidRDefault="00DA1EAF" w:rsidP="00DA1EAF">
      <w:pPr>
        <w:pStyle w:val="ListParagraph"/>
        <w:numPr>
          <w:ilvl w:val="0"/>
          <w:numId w:val="1"/>
        </w:numPr>
      </w:pPr>
      <w:r>
        <w:rPr>
          <w:b/>
        </w:rPr>
        <w:t>Scope Limitations:</w:t>
      </w:r>
    </w:p>
    <w:p w14:paraId="164DAC5E" w14:textId="77777777" w:rsidR="00DA1EAF" w:rsidRDefault="00DA1EAF">
      <w:pPr>
        <w:pStyle w:val="ListParagraph"/>
        <w:numPr>
          <w:ilvl w:val="0"/>
          <w:numId w:val="4"/>
        </w:numPr>
        <w:pPrChange w:id="33" w:author="Matt Brandes" w:date="2016-05-31T11:52:00Z">
          <w:pPr>
            <w:pStyle w:val="ListParagraph"/>
          </w:pPr>
        </w:pPrChange>
      </w:pPr>
      <w:r>
        <w:t xml:space="preserve">The analysis will only identify </w:t>
      </w:r>
      <w:ins w:id="34" w:author="Matt Brandes" w:date="2016-05-31T11:43:00Z">
        <w:r w:rsidR="00F17C58">
          <w:t xml:space="preserve">areas of </w:t>
        </w:r>
      </w:ins>
      <w:ins w:id="35" w:author="Matt Brandes" w:date="2016-05-31T11:44:00Z">
        <w:r w:rsidR="00F17C58">
          <w:t>reference</w:t>
        </w:r>
      </w:ins>
      <w:ins w:id="36" w:author="Matt Brandes" w:date="2016-05-31T11:46:00Z">
        <w:r w:rsidR="00F17C58">
          <w:t xml:space="preserve"> </w:t>
        </w:r>
      </w:ins>
      <w:ins w:id="37" w:author="Matt Brandes" w:date="2016-05-31T11:52:00Z">
        <w:r w:rsidR="00F93C0E">
          <w:t xml:space="preserve">or gaps </w:t>
        </w:r>
      </w:ins>
      <w:ins w:id="38" w:author="Matt Brandes" w:date="2016-05-31T11:46:00Z">
        <w:r w:rsidR="00F93C0E">
          <w:t>within ISCO documentation</w:t>
        </w:r>
      </w:ins>
      <w:ins w:id="39" w:author="Matt Brandes" w:date="2016-05-31T11:45:00Z">
        <w:r w:rsidR="00F17C58">
          <w:t xml:space="preserve"> (i</w:t>
        </w:r>
      </w:ins>
      <w:del w:id="40" w:author="Matt Brandes" w:date="2016-05-31T11:44:00Z">
        <w:r w:rsidDel="00F17C58">
          <w:delText>gaps</w:delText>
        </w:r>
      </w:del>
      <w:del w:id="41" w:author="Matt Brandes" w:date="2016-05-31T11:45:00Z">
        <w:r w:rsidDel="00F17C58">
          <w:delText>,</w:delText>
        </w:r>
      </w:del>
      <w:ins w:id="42" w:author="Matt Brandes" w:date="2016-05-31T11:45:00Z">
        <w:r w:rsidR="00F17C58">
          <w:t>.e. this task will</w:t>
        </w:r>
      </w:ins>
      <w:r>
        <w:t xml:space="preserve"> not work towards </w:t>
      </w:r>
      <w:del w:id="43" w:author="Matt Brandes" w:date="2016-05-31T11:45:00Z">
        <w:r w:rsidDel="00F17C58">
          <w:delText xml:space="preserve">their </w:delText>
        </w:r>
      </w:del>
      <w:ins w:id="44" w:author="Matt Brandes" w:date="2016-05-31T11:45:00Z">
        <w:r w:rsidR="00F17C58">
          <w:t>updating SOPs, etc.</w:t>
        </w:r>
        <w:del w:id="45" w:author="Joe Hardy" w:date="2016-05-31T13:01:00Z">
          <w:r w:rsidR="00F17C58" w:rsidDel="00EC597F">
            <w:delText xml:space="preserve"> </w:delText>
          </w:r>
        </w:del>
      </w:ins>
      <w:ins w:id="46" w:author="Matt Brandes" w:date="2016-05-31T11:46:00Z">
        <w:r w:rsidR="00F17C58">
          <w:t>)</w:t>
        </w:r>
      </w:ins>
      <w:del w:id="47" w:author="Matt Brandes" w:date="2016-05-31T11:46:00Z">
        <w:r w:rsidDel="00F17C58">
          <w:delText>resolution. This will be at the discretion of the recipients of the work.</w:delText>
        </w:r>
      </w:del>
    </w:p>
    <w:p w14:paraId="3CDA47F3" w14:textId="77777777" w:rsidR="00DA1EAF" w:rsidRPr="00DA1EAF" w:rsidRDefault="00DA1EAF" w:rsidP="00DA1EAF">
      <w:pPr>
        <w:pStyle w:val="ListParagraph"/>
        <w:numPr>
          <w:ilvl w:val="0"/>
          <w:numId w:val="1"/>
        </w:numPr>
      </w:pPr>
      <w:r>
        <w:rPr>
          <w:b/>
        </w:rPr>
        <w:t>General Strategy:</w:t>
      </w:r>
    </w:p>
    <w:p w14:paraId="1D06F8CA" w14:textId="77777777" w:rsidR="00DA1EAF" w:rsidRDefault="00DA1EAF" w:rsidP="00DA1EAF">
      <w:pPr>
        <w:ind w:left="720"/>
      </w:pPr>
      <w:r>
        <w:t>The general strategy is composed of four steps:</w:t>
      </w:r>
    </w:p>
    <w:p w14:paraId="2F832A1C" w14:textId="77777777" w:rsidR="00DA1EAF" w:rsidRDefault="00DA1EAF" w:rsidP="00DA1EAF">
      <w:pPr>
        <w:pStyle w:val="ListParagraph"/>
        <w:numPr>
          <w:ilvl w:val="1"/>
          <w:numId w:val="1"/>
        </w:numPr>
      </w:pPr>
      <w:r>
        <w:t>Search all SOPs for “ASTM” or ASTM-like ids</w:t>
      </w:r>
      <w:ins w:id="48" w:author="Matt Brandes" w:date="2016-05-31T11:46:00Z">
        <w:r w:rsidR="00F17C58">
          <w:t xml:space="preserve"> (i.e. </w:t>
        </w:r>
      </w:ins>
      <w:ins w:id="49" w:author="Matt Brandes" w:date="2016-05-31T11:47:00Z">
        <w:r w:rsidR="00F17C58">
          <w:t>“</w:t>
        </w:r>
      </w:ins>
      <w:ins w:id="50" w:author="Matt Brandes" w:date="2016-05-31T11:46:00Z">
        <w:r w:rsidR="00F17C58">
          <w:t>D2620</w:t>
        </w:r>
      </w:ins>
      <w:ins w:id="51" w:author="Matt Brandes" w:date="2016-05-31T11:47:00Z">
        <w:r w:rsidR="00F17C58">
          <w:t>”</w:t>
        </w:r>
      </w:ins>
      <w:ins w:id="52" w:author="Matt Brandes" w:date="2016-05-31T11:46:00Z">
        <w:r w:rsidR="00F17C58">
          <w:t>)</w:t>
        </w:r>
      </w:ins>
      <w:r>
        <w:t xml:space="preserve"> and known ASTM titles to find “hits” for likely documents where ASTM is an important facet.</w:t>
      </w:r>
    </w:p>
    <w:p w14:paraId="55F34E03" w14:textId="77777777" w:rsidR="00DA1EAF" w:rsidRDefault="00DA1EAF" w:rsidP="00DA1EAF">
      <w:pPr>
        <w:pStyle w:val="ListParagraph"/>
        <w:numPr>
          <w:ilvl w:val="2"/>
          <w:numId w:val="1"/>
        </w:numPr>
      </w:pPr>
      <w:r>
        <w:t>Example of hits:</w:t>
      </w:r>
    </w:p>
    <w:p w14:paraId="72049AC2" w14:textId="77777777" w:rsidR="00DA1EAF" w:rsidRDefault="00DA1EAF" w:rsidP="00DA1EAF">
      <w:pPr>
        <w:pStyle w:val="ListParagraph"/>
        <w:numPr>
          <w:ilvl w:val="3"/>
          <w:numId w:val="1"/>
        </w:numPr>
      </w:pPr>
      <w:r>
        <w:t>“This procedure is meant to conform to ASTM Standards.”</w:t>
      </w:r>
    </w:p>
    <w:p w14:paraId="35B2043B" w14:textId="77777777" w:rsidR="00DA1EAF" w:rsidRDefault="00DA1EAF" w:rsidP="00DA1EAF">
      <w:pPr>
        <w:pStyle w:val="ListParagraph"/>
        <w:numPr>
          <w:ilvl w:val="3"/>
          <w:numId w:val="1"/>
        </w:numPr>
      </w:pPr>
      <w:r>
        <w:t>“This procedure is meant to conform to D3350-14.”</w:t>
      </w:r>
    </w:p>
    <w:p w14:paraId="095919BD" w14:textId="77777777" w:rsidR="00DA1EAF" w:rsidRDefault="00DA1EAF" w:rsidP="00DA1EAF">
      <w:pPr>
        <w:pStyle w:val="ListParagraph"/>
        <w:numPr>
          <w:ilvl w:val="3"/>
          <w:numId w:val="1"/>
        </w:numPr>
      </w:pPr>
      <w:r>
        <w:t>“This procedure is meant to conform to ASTM Standard Specification for Polyethylene Plastics Pipe and Fittings Materials.”</w:t>
      </w:r>
    </w:p>
    <w:p w14:paraId="3A3D1405" w14:textId="27C7FC36" w:rsidR="00DA1EAF" w:rsidRDefault="00DA1EAF" w:rsidP="00DA1EAF">
      <w:pPr>
        <w:pStyle w:val="ListParagraph"/>
        <w:numPr>
          <w:ilvl w:val="1"/>
          <w:numId w:val="1"/>
        </w:numPr>
      </w:pPr>
      <w:r>
        <w:t xml:space="preserve">Group ASTM Standards based on the most common categories. </w:t>
      </w:r>
      <w:ins w:id="53" w:author="Matt Brandes" w:date="2016-05-31T11:48:00Z">
        <w:r w:rsidR="00F17C58">
          <w:t xml:space="preserve"> Categories would be the following: </w:t>
        </w:r>
      </w:ins>
      <w:ins w:id="54" w:author="Joe Hardy" w:date="2016-05-31T12:57:00Z">
        <w:r w:rsidR="002A7C1A">
          <w:t xml:space="preserve">Pipe, </w:t>
        </w:r>
      </w:ins>
      <w:ins w:id="55" w:author="Matt Brandes" w:date="2016-05-31T11:48:00Z">
        <w:del w:id="56" w:author="Joe Hardy" w:date="2016-05-31T12:57:00Z">
          <w:r w:rsidR="00F17C58" w:rsidDel="002A7C1A">
            <w:delText xml:space="preserve">pipe, </w:delText>
          </w:r>
        </w:del>
      </w:ins>
      <w:ins w:id="57" w:author="Joe Hardy" w:date="2016-05-31T12:57:00Z">
        <w:r w:rsidR="002A7C1A">
          <w:t>F</w:t>
        </w:r>
      </w:ins>
      <w:ins w:id="58" w:author="Matt Brandes" w:date="2016-05-31T11:48:00Z">
        <w:del w:id="59" w:author="Joe Hardy" w:date="2016-05-31T12:57:00Z">
          <w:r w:rsidR="00F17C58" w:rsidDel="002A7C1A">
            <w:delText>f</w:delText>
          </w:r>
        </w:del>
        <w:r w:rsidR="00F17C58">
          <w:t>ittings,</w:t>
        </w:r>
      </w:ins>
      <w:ins w:id="60" w:author="Joe Hardy" w:date="2016-05-31T12:58:00Z">
        <w:r w:rsidR="002A7C1A">
          <w:t xml:space="preserve"> </w:t>
        </w:r>
      </w:ins>
      <w:ins w:id="61" w:author="Matt Brandes" w:date="2016-05-31T11:48:00Z">
        <w:del w:id="62" w:author="Joe Hardy" w:date="2016-05-31T12:56:00Z">
          <w:r w:rsidR="00F17C58" w:rsidRPr="00F17C58" w:rsidDel="002A7C1A">
            <w:rPr>
              <w:highlight w:val="yellow"/>
              <w:rPrChange w:id="63" w:author="Matt Brandes" w:date="2016-05-31T11:48:00Z">
                <w:rPr/>
              </w:rPrChange>
            </w:rPr>
            <w:delText>……</w:delText>
          </w:r>
        </w:del>
      </w:ins>
      <w:ins w:id="64" w:author="Joe Hardy" w:date="2016-05-31T12:56:00Z">
        <w:r w:rsidR="002A7C1A">
          <w:t>PE,</w:t>
        </w:r>
      </w:ins>
      <w:ins w:id="65" w:author="Joe Hardy" w:date="2016-05-31T12:58:00Z">
        <w:r w:rsidR="002A7C1A">
          <w:t xml:space="preserve"> </w:t>
        </w:r>
      </w:ins>
      <w:ins w:id="66" w:author="Joe Hardy" w:date="2016-05-31T12:56:00Z">
        <w:r w:rsidR="002A7C1A">
          <w:t>HDPE</w:t>
        </w:r>
      </w:ins>
      <w:ins w:id="67" w:author="Joe Hardy" w:date="2016-05-31T12:57:00Z">
        <w:r w:rsidR="002A7C1A">
          <w:t>, Systems,</w:t>
        </w:r>
      </w:ins>
      <w:ins w:id="68" w:author="Joe Hardy" w:date="2016-05-31T12:58:00Z">
        <w:r w:rsidR="002A7C1A">
          <w:t xml:space="preserve"> Schedule, </w:t>
        </w:r>
      </w:ins>
      <w:ins w:id="69" w:author="Joe Hardy" w:date="2016-05-31T13:00:00Z">
        <w:r w:rsidR="00EC597F">
          <w:t>PVC, and Gas.</w:t>
        </w:r>
      </w:ins>
      <w:ins w:id="70" w:author="Joe Hardy" w:date="2016-05-31T12:57:00Z">
        <w:r w:rsidR="00EC597F">
          <w:t xml:space="preserve"> </w:t>
        </w:r>
      </w:ins>
      <w:ins w:id="71" w:author="Matt Brandes" w:date="2016-05-31T11:48:00Z">
        <w:del w:id="72" w:author="Joe Hardy" w:date="2016-05-31T12:57:00Z">
          <w:r w:rsidR="00F17C58" w:rsidDel="002A7C1A">
            <w:delText>…</w:delText>
          </w:r>
        </w:del>
      </w:ins>
      <w:r>
        <w:t>Identify and filter this grouping by the ASTM Standards that apply to ISCO. Retain mapping for later use.</w:t>
      </w:r>
      <w:bookmarkStart w:id="73" w:name="_GoBack"/>
      <w:bookmarkEnd w:id="73"/>
    </w:p>
    <w:p w14:paraId="5435CBAC" w14:textId="77777777" w:rsidR="00DA1EAF" w:rsidRDefault="00DA1EAF" w:rsidP="00DA1EAF">
      <w:pPr>
        <w:pStyle w:val="ListParagraph"/>
        <w:numPr>
          <w:ilvl w:val="1"/>
          <w:numId w:val="1"/>
        </w:numPr>
      </w:pPr>
      <w:r>
        <w:t>Map ASTM Standards to SOPs currently written. Identify and group SOPs based on</w:t>
      </w:r>
      <w:r w:rsidR="009958EB">
        <w:t xml:space="preserve"> a combination of</w:t>
      </w:r>
      <w:r>
        <w:t xml:space="preserve"> which ASTM Standards they reference</w:t>
      </w:r>
      <w:r w:rsidR="009958EB">
        <w:t xml:space="preserve"> and which </w:t>
      </w:r>
      <w:del w:id="74" w:author="Matt Brandes" w:date="2016-05-31T11:49:00Z">
        <w:r w:rsidR="009958EB" w:rsidDel="00F93C0E">
          <w:delText xml:space="preserve">products </w:delText>
        </w:r>
      </w:del>
      <w:ins w:id="75" w:author="Matt Brandes" w:date="2016-05-31T11:49:00Z">
        <w:r w:rsidR="00F93C0E">
          <w:t xml:space="preserve">categories (see step above) </w:t>
        </w:r>
      </w:ins>
      <w:r w:rsidR="009958EB">
        <w:t>they represent</w:t>
      </w:r>
      <w:r>
        <w:t xml:space="preserve">. </w:t>
      </w:r>
      <w:commentRangeStart w:id="76"/>
      <w:r>
        <w:t>Analyze SOPs without ASTM Standard reference for potential ASTM Standard applicability and grouping</w:t>
      </w:r>
      <w:commentRangeEnd w:id="76"/>
      <w:r w:rsidR="00F93C0E">
        <w:rPr>
          <w:rStyle w:val="CommentReference"/>
        </w:rPr>
        <w:commentReference w:id="76"/>
      </w:r>
      <w:r>
        <w:t>.</w:t>
      </w:r>
    </w:p>
    <w:p w14:paraId="2ED366BE" w14:textId="26D83936" w:rsidR="00DA1EAF" w:rsidDel="00714CB8" w:rsidRDefault="009958EB" w:rsidP="00DA1EAF">
      <w:pPr>
        <w:pStyle w:val="ListParagraph"/>
        <w:numPr>
          <w:ilvl w:val="1"/>
          <w:numId w:val="1"/>
        </w:numPr>
        <w:rPr>
          <w:del w:id="77" w:author="Joe Hardy" w:date="2016-05-31T12:50:00Z"/>
        </w:rPr>
      </w:pPr>
      <w:del w:id="78" w:author="Joe Hardy" w:date="2016-05-31T12:50:00Z">
        <w:r w:rsidDel="00714CB8">
          <w:delText xml:space="preserve">Find any SOP that attempts to define a standard of conduct in ISCO’s </w:delText>
        </w:r>
        <w:commentRangeStart w:id="79"/>
        <w:r w:rsidDel="00714CB8">
          <w:delText xml:space="preserve">relation </w:delText>
        </w:r>
        <w:commentRangeEnd w:id="79"/>
        <w:r w:rsidR="00F93C0E" w:rsidDel="00714CB8">
          <w:rPr>
            <w:rStyle w:val="CommentReference"/>
          </w:rPr>
          <w:commentReference w:id="79"/>
        </w:r>
        <w:r w:rsidDel="00714CB8">
          <w:delText xml:space="preserve">to ASTM Standards. </w:delText>
        </w:r>
        <w:commentRangeStart w:id="80"/>
        <w:r w:rsidDel="00714CB8">
          <w:delText>Create a summary of this SOP</w:delText>
        </w:r>
        <w:commentRangeEnd w:id="80"/>
        <w:r w:rsidR="00F93C0E" w:rsidDel="00714CB8">
          <w:rPr>
            <w:rStyle w:val="CommentReference"/>
          </w:rPr>
          <w:commentReference w:id="80"/>
        </w:r>
        <w:r w:rsidDel="00714CB8">
          <w:delText>, if found.</w:delText>
        </w:r>
      </w:del>
    </w:p>
    <w:p w14:paraId="7F195804" w14:textId="77777777" w:rsidR="009958EB" w:rsidRPr="009958EB" w:rsidRDefault="009958EB" w:rsidP="009958EB">
      <w:pPr>
        <w:pStyle w:val="ListParagraph"/>
        <w:numPr>
          <w:ilvl w:val="0"/>
          <w:numId w:val="1"/>
        </w:numPr>
        <w:rPr>
          <w:b/>
        </w:rPr>
      </w:pPr>
      <w:r w:rsidRPr="009958EB">
        <w:rPr>
          <w:b/>
        </w:rPr>
        <w:t>Products:</w:t>
      </w:r>
    </w:p>
    <w:p w14:paraId="0A529F39" w14:textId="77777777" w:rsidR="009958EB" w:rsidRDefault="009958EB" w:rsidP="009958EB">
      <w:pPr>
        <w:ind w:left="720"/>
      </w:pPr>
      <w:r>
        <w:t>The products of this gap analysis are:</w:t>
      </w:r>
    </w:p>
    <w:p w14:paraId="1EB2F44C" w14:textId="77777777" w:rsidR="009958EB" w:rsidRDefault="009958EB" w:rsidP="009958EB">
      <w:pPr>
        <w:pStyle w:val="ListParagraph"/>
        <w:numPr>
          <w:ilvl w:val="1"/>
          <w:numId w:val="1"/>
        </w:numPr>
      </w:pPr>
      <w:r>
        <w:t>A list of unfiltered hits of ASTM Standard references in current SOPs</w:t>
      </w:r>
      <w:ins w:id="81" w:author="Matt Brandes" w:date="2016-05-31T11:53:00Z">
        <w:r w:rsidR="00F93C0E">
          <w:t>, Operations policies or procedures, job aids, and/or training documents</w:t>
        </w:r>
      </w:ins>
      <w:r>
        <w:t>.</w:t>
      </w:r>
    </w:p>
    <w:p w14:paraId="5252CFFD" w14:textId="77777777" w:rsidR="009958EB" w:rsidRDefault="009958EB" w:rsidP="009958EB">
      <w:pPr>
        <w:pStyle w:val="ListParagraph"/>
        <w:numPr>
          <w:ilvl w:val="1"/>
          <w:numId w:val="1"/>
        </w:numPr>
      </w:pPr>
      <w:r>
        <w:t>A list of hits of ASTM Standard references in current SOPs</w:t>
      </w:r>
      <w:ins w:id="82" w:author="Matt Brandes" w:date="2016-05-31T11:53:00Z">
        <w:r w:rsidR="00F93C0E">
          <w:t>, Operations policies or procedures, job aids, and/or training documents</w:t>
        </w:r>
      </w:ins>
      <w:r>
        <w:t xml:space="preserve"> filtered by ASTM product grouping.</w:t>
      </w:r>
    </w:p>
    <w:p w14:paraId="4E020895" w14:textId="77777777" w:rsidR="009958EB" w:rsidRDefault="009958EB" w:rsidP="009958EB">
      <w:pPr>
        <w:pStyle w:val="ListParagraph"/>
        <w:numPr>
          <w:ilvl w:val="1"/>
          <w:numId w:val="1"/>
        </w:numPr>
      </w:pPr>
      <w:r>
        <w:t>A spreadsheet and map of ASTM Standards grouped by most common categories in the set, along with a list of ungrouped ASTM Standards.</w:t>
      </w:r>
    </w:p>
    <w:p w14:paraId="3F1016A5" w14:textId="00C73978" w:rsidR="009958EB" w:rsidRDefault="009958EB" w:rsidP="009958EB">
      <w:pPr>
        <w:pStyle w:val="ListParagraph"/>
        <w:numPr>
          <w:ilvl w:val="1"/>
          <w:numId w:val="1"/>
        </w:numPr>
      </w:pPr>
      <w:commentRangeStart w:id="83"/>
      <w:r>
        <w:lastRenderedPageBreak/>
        <w:t>The main document, a gap analysis of ISCO SOPs and ASTM Standards, based on product or program groupings.</w:t>
      </w:r>
      <w:commentRangeEnd w:id="83"/>
      <w:r w:rsidR="00F93C0E">
        <w:rPr>
          <w:rStyle w:val="CommentReference"/>
        </w:rPr>
        <w:commentReference w:id="83"/>
      </w:r>
      <w:ins w:id="84" w:author="Joe Hardy" w:date="2016-05-31T12:56:00Z">
        <w:r w:rsidR="002A7C1A">
          <w:t xml:space="preserve"> The document will composed of a list of ASTM references in current SOPs, </w:t>
        </w:r>
      </w:ins>
      <w:ins w:id="85" w:author="Joe Hardy" w:date="2016-05-31T13:00:00Z">
        <w:r w:rsidR="002A7C1A">
          <w:t xml:space="preserve">a list of </w:t>
        </w:r>
      </w:ins>
      <w:ins w:id="86" w:author="Joe Hardy" w:date="2016-05-31T12:56:00Z">
        <w:r w:rsidR="002A7C1A">
          <w:t xml:space="preserve">possibilities for incorporating ASTM Standards into current SOPs, and </w:t>
        </w:r>
      </w:ins>
      <w:ins w:id="87" w:author="Joe Hardy" w:date="2016-05-31T13:00:00Z">
        <w:r w:rsidR="002A7C1A">
          <w:t>a list of any</w:t>
        </w:r>
      </w:ins>
      <w:ins w:id="88" w:author="Joe Hardy" w:date="2016-05-31T12:56:00Z">
        <w:r w:rsidR="002A7C1A">
          <w:t xml:space="preserve"> ASTM standards that are deemed under ISCO</w:t>
        </w:r>
      </w:ins>
      <w:ins w:id="89" w:author="Joe Hardy" w:date="2016-05-31T12:59:00Z">
        <w:r w:rsidR="002A7C1A">
          <w:t>’s scope but not in current SOPs or current SOP possibilities.</w:t>
        </w:r>
      </w:ins>
      <w:ins w:id="90" w:author="Joe Hardy" w:date="2016-05-31T12:56:00Z">
        <w:r w:rsidR="002A7C1A">
          <w:t xml:space="preserve"> </w:t>
        </w:r>
      </w:ins>
    </w:p>
    <w:p w14:paraId="67417B99" w14:textId="3DDA4ED6" w:rsidR="009958EB" w:rsidRPr="00DA1EAF" w:rsidDel="00714CB8" w:rsidRDefault="009958EB" w:rsidP="009958EB">
      <w:pPr>
        <w:pStyle w:val="ListParagraph"/>
        <w:numPr>
          <w:ilvl w:val="1"/>
          <w:numId w:val="1"/>
        </w:numPr>
        <w:rPr>
          <w:del w:id="91" w:author="Joe Hardy" w:date="2016-05-31T12:50:00Z"/>
        </w:rPr>
      </w:pPr>
      <w:commentRangeStart w:id="92"/>
      <w:del w:id="93" w:author="Joe Hardy" w:date="2016-05-31T12:50:00Z">
        <w:r w:rsidDel="00714CB8">
          <w:delText>Potentially</w:delText>
        </w:r>
        <w:commentRangeEnd w:id="92"/>
        <w:r w:rsidR="00F93C0E" w:rsidDel="00714CB8">
          <w:rPr>
            <w:rStyle w:val="CommentReference"/>
          </w:rPr>
          <w:commentReference w:id="92"/>
        </w:r>
        <w:r w:rsidDel="00714CB8">
          <w:delText>, a summary of ISCO’s “ASTM relation” SOP in word document or pdf format.</w:delText>
        </w:r>
      </w:del>
    </w:p>
    <w:p w14:paraId="562F9D9C" w14:textId="77777777" w:rsidR="00BB4172" w:rsidRDefault="00BB4172" w:rsidP="00BB4172">
      <w:pPr>
        <w:pStyle w:val="ListParagraph"/>
      </w:pPr>
    </w:p>
    <w:p w14:paraId="7BBE3B44" w14:textId="77777777" w:rsidR="00BB4172" w:rsidRPr="00BB4172" w:rsidRDefault="00BB4172" w:rsidP="00BB4172">
      <w:pPr>
        <w:pStyle w:val="ListParagraph"/>
      </w:pPr>
    </w:p>
    <w:p w14:paraId="4BF4987D" w14:textId="77777777" w:rsidR="00BB4172" w:rsidRDefault="00BB4172" w:rsidP="00BB4172">
      <w:pPr>
        <w:jc w:val="center"/>
      </w:pPr>
    </w:p>
    <w:sectPr w:rsidR="00BB4172" w:rsidSect="009958E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6" w:author="Matt Brandes" w:date="2016-05-31T11:49:00Z" w:initials="MB">
    <w:p w14:paraId="6D260A8E" w14:textId="77777777" w:rsidR="00F93C0E" w:rsidRDefault="00F93C0E">
      <w:pPr>
        <w:pStyle w:val="CommentText"/>
      </w:pPr>
      <w:r>
        <w:rPr>
          <w:rStyle w:val="CommentReference"/>
        </w:rPr>
        <w:annotationRef/>
      </w:r>
      <w:r>
        <w:t xml:space="preserve">How will this be done?  </w:t>
      </w:r>
    </w:p>
  </w:comment>
  <w:comment w:id="79" w:author="Matt Brandes" w:date="2016-05-31T11:50:00Z" w:initials="MB">
    <w:p w14:paraId="676FCC31" w14:textId="77777777" w:rsidR="00F93C0E" w:rsidRDefault="00F93C0E">
      <w:pPr>
        <w:pStyle w:val="CommentText"/>
      </w:pPr>
      <w:r>
        <w:rPr>
          <w:rStyle w:val="CommentReference"/>
        </w:rPr>
        <w:annotationRef/>
      </w:r>
      <w:r>
        <w:t>Or quality system(?)</w:t>
      </w:r>
    </w:p>
  </w:comment>
  <w:comment w:id="80" w:author="Matt Brandes" w:date="2016-05-31T11:50:00Z" w:initials="MB">
    <w:p w14:paraId="46F96637" w14:textId="77777777" w:rsidR="00F93C0E" w:rsidRDefault="00F93C0E">
      <w:pPr>
        <w:pStyle w:val="CommentText"/>
      </w:pPr>
      <w:r>
        <w:rPr>
          <w:rStyle w:val="CommentReference"/>
        </w:rPr>
        <w:annotationRef/>
      </w:r>
      <w:r>
        <w:t>I don’t understand what this is doing</w:t>
      </w:r>
    </w:p>
  </w:comment>
  <w:comment w:id="83" w:author="Matt Brandes" w:date="2016-05-31T11:54:00Z" w:initials="MB">
    <w:p w14:paraId="68D333D4" w14:textId="77777777" w:rsidR="00F93C0E" w:rsidRDefault="00F93C0E">
      <w:pPr>
        <w:pStyle w:val="CommentText"/>
      </w:pPr>
      <w:r>
        <w:rPr>
          <w:rStyle w:val="CommentReference"/>
        </w:rPr>
        <w:annotationRef/>
      </w:r>
      <w:r>
        <w:t>I don’t know what this is</w:t>
      </w:r>
    </w:p>
  </w:comment>
  <w:comment w:id="92" w:author="Matt Brandes" w:date="2016-05-31T11:54:00Z" w:initials="MB">
    <w:p w14:paraId="097842C8" w14:textId="77777777" w:rsidR="00F93C0E" w:rsidRDefault="00F93C0E">
      <w:pPr>
        <w:pStyle w:val="CommentText"/>
      </w:pPr>
      <w:r>
        <w:rPr>
          <w:rStyle w:val="CommentReference"/>
        </w:rPr>
        <w:annotationRef/>
      </w:r>
      <w:r>
        <w:t>“Do or do not, there is no try” - Yoda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260A8E" w15:done="0"/>
  <w15:commentEx w15:paraId="676FCC31" w15:done="0"/>
  <w15:commentEx w15:paraId="46F96637" w15:done="0"/>
  <w15:commentEx w15:paraId="68D333D4" w15:done="0"/>
  <w15:commentEx w15:paraId="097842C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67A48"/>
    <w:multiLevelType w:val="hybridMultilevel"/>
    <w:tmpl w:val="C7AE00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E60701"/>
    <w:multiLevelType w:val="hybridMultilevel"/>
    <w:tmpl w:val="C49AD8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4D1174"/>
    <w:multiLevelType w:val="hybridMultilevel"/>
    <w:tmpl w:val="4B70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15392"/>
    <w:multiLevelType w:val="multilevel"/>
    <w:tmpl w:val="8F7ACF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t Brandes">
    <w15:presenceInfo w15:providerId="AD" w15:userId="S-1-5-21-158493894-1352552765-1307212239-18820"/>
  </w15:person>
  <w15:person w15:author="Joe Hardy">
    <w15:presenceInfo w15:providerId="AD" w15:userId="S-1-5-21-158493894-1352552765-1307212239-191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7F"/>
    <w:rsid w:val="0009797F"/>
    <w:rsid w:val="002A7C1A"/>
    <w:rsid w:val="00714CB8"/>
    <w:rsid w:val="009958EB"/>
    <w:rsid w:val="00BB4172"/>
    <w:rsid w:val="00DA1EAF"/>
    <w:rsid w:val="00EC597F"/>
    <w:rsid w:val="00F02AF9"/>
    <w:rsid w:val="00F17C58"/>
    <w:rsid w:val="00F2037D"/>
    <w:rsid w:val="00F9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FF25"/>
  <w15:chartTrackingRefBased/>
  <w15:docId w15:val="{D216B8ED-89CD-4AAF-9184-3CBAF90F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1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3C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C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C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C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C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C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Hardy</dc:creator>
  <cp:keywords/>
  <dc:description/>
  <cp:lastModifiedBy>Joe Hardy</cp:lastModifiedBy>
  <cp:revision>3</cp:revision>
  <dcterms:created xsi:type="dcterms:W3CDTF">2016-05-31T17:00:00Z</dcterms:created>
  <dcterms:modified xsi:type="dcterms:W3CDTF">2016-05-31T17:01:00Z</dcterms:modified>
</cp:coreProperties>
</file>